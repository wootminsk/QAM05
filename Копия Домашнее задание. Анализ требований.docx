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becf0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efefef" w:val="clear"/>
          <w:rtl w:val="0"/>
        </w:rPr>
        <w:t xml:space="preserve">Report View Name</w:t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” → sets Report View displayname for the roles: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efefef" w:val="clear"/>
          <w:rtl w:val="0"/>
        </w:rPr>
        <w:t xml:space="preserve">FirmManager and Advisor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  <w:ins w:author="vlaDDoS woOt" w:id="0" w:date="2022-10-04T18:31:36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в дизайне не отображена роль advisor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= 255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validate displayname character count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red"/>
          <w:rtl w:val="0"/>
        </w:rPr>
        <w:t xml:space="preserve">&lt;= 256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3f3f3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противоречит лимиту в 255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вокруг какого текствого поля конкретно отобразить красную рамку?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“Report Type” component with options for Firm Report / Client Report → sets Report View viewcontext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хорошо, если так))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“Format” component with options for CSV / PDF/ XLS → sets Report View format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XLS не представлен в дизайне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show Orientation component only for FirmManager.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“Create View”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format = PDF, then orientation is null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ничего не понятно, но очень интересно. заказчик не любить нули?))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attempts to create and save Report View object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непонятно, как в этом убедиться?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message: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by clicking Save button, takes you to Report Builder Page.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отсутствие кнопки сохранить?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кружки на картинке расположены не по фэншую)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it.</w:t>
        <w:br w:type="textWrapping"/>
        <w:t xml:space="preserve">1. Как админ я хочу нажать кнопку “Сохранить” и попасть на страницу отчетов.</w:t>
        <w:br w:type="textWrapping"/>
        <w:t xml:space="preserve">2. Как пользователь я хочу “Создать представление” даже если имя не равно нулю.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Дедлайн(Deadline): 23:59 pm 4 октября ВТ.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Repositories:QAM05 </w:t>
        <w:br w:type="textWrapping"/>
        <w:t xml:space="preserve">File naming: Meaningful part + (hw_1). Example “Requirements Analysis(hw_1)”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